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A950" w14:textId="77777777" w:rsidR="00D2324D" w:rsidRDefault="00D2324D" w:rsidP="00D2324D">
      <w:pPr>
        <w:rPr>
          <w:b/>
          <w:bCs/>
          <w:sz w:val="40"/>
          <w:szCs w:val="40"/>
        </w:rPr>
      </w:pPr>
      <w:r w:rsidRPr="00BD0A3B">
        <w:rPr>
          <w:b/>
          <w:bCs/>
          <w:sz w:val="40"/>
          <w:szCs w:val="40"/>
        </w:rPr>
        <w:t>Baza danych:</w:t>
      </w:r>
    </w:p>
    <w:p w14:paraId="4C4C3289" w14:textId="77777777" w:rsidR="00D2324D" w:rsidRPr="00106956" w:rsidRDefault="00D2324D" w:rsidP="00D2324D">
      <w:pPr>
        <w:rPr>
          <w:rFonts w:cstheme="minorHAnsi"/>
          <w:b/>
          <w:bCs/>
          <w:sz w:val="32"/>
          <w:szCs w:val="32"/>
        </w:rPr>
      </w:pPr>
      <w:r w:rsidRPr="00106956">
        <w:rPr>
          <w:rFonts w:cstheme="minorHAnsi"/>
          <w:b/>
          <w:bCs/>
          <w:sz w:val="32"/>
          <w:szCs w:val="32"/>
        </w:rPr>
        <w:t>Opis</w:t>
      </w:r>
    </w:p>
    <w:p w14:paraId="223B8EC2" w14:textId="77777777" w:rsidR="00D2324D" w:rsidRPr="00D75E21" w:rsidRDefault="00D2324D" w:rsidP="00D2324D">
      <w:p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106956">
        <w:rPr>
          <w:rFonts w:cstheme="minorHAnsi"/>
          <w:sz w:val="24"/>
          <w:szCs w:val="24"/>
        </w:rPr>
        <w:t>Baza danych została zaprojektowana tak, aby umożliwić skuteczne zarządzanie testami edukacyjnymi, pytania</w:t>
      </w:r>
      <w:r>
        <w:rPr>
          <w:rFonts w:cstheme="minorHAnsi"/>
          <w:sz w:val="24"/>
          <w:szCs w:val="24"/>
        </w:rPr>
        <w:t>mi</w:t>
      </w:r>
      <w:r w:rsidRPr="00106956">
        <w:rPr>
          <w:rFonts w:cstheme="minorHAnsi"/>
          <w:sz w:val="24"/>
          <w:szCs w:val="24"/>
        </w:rPr>
        <w:t xml:space="preserve"> i odpowiedzi</w:t>
      </w:r>
      <w:r>
        <w:rPr>
          <w:rFonts w:cstheme="minorHAnsi"/>
          <w:sz w:val="24"/>
          <w:szCs w:val="24"/>
        </w:rPr>
        <w:t>ami</w:t>
      </w:r>
      <w:r w:rsidRPr="00106956">
        <w:rPr>
          <w:rFonts w:cstheme="minorHAnsi"/>
          <w:sz w:val="24"/>
          <w:szCs w:val="24"/>
        </w:rPr>
        <w:t>. Umożliwia ona przypisywanie testów do osób i grup, śledzenie udzielonych odpowiedzi oraz zarządzanie kontami użytkowników o różnych typach (nauczyciel/uczeń). Ta struktura pozwala na kompleksowe zarządzanie zasobami edukacyjnymi w systemie.</w:t>
      </w:r>
    </w:p>
    <w:p w14:paraId="61E06BE9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Użytkownicy</w:t>
      </w:r>
    </w:p>
    <w:p w14:paraId="7998B5C3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przechowująca dane o użytkownikach systemu.</w:t>
      </w:r>
    </w:p>
    <w:p w14:paraId="7281FE29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000062B6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użytkownika (klucz główny).</w:t>
      </w:r>
    </w:p>
    <w:p w14:paraId="29D77E51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imię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imię użytkownika.</w:t>
      </w:r>
    </w:p>
    <w:p w14:paraId="4B15A49F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‘n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azwisko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nazwisko użytkownika.</w:t>
      </w:r>
    </w:p>
    <w:p w14:paraId="18593C0F" w14:textId="2293C481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typ_konta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określenie typu konta (nauczyciel/uczeń).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3261CC30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Przedmioty</w:t>
      </w:r>
    </w:p>
    <w:p w14:paraId="6CE324E0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zawierająca informacje o przedmiotach.</w:t>
      </w:r>
    </w:p>
    <w:p w14:paraId="610AA49A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70599244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przedmiotu (klucz główny).</w:t>
      </w:r>
    </w:p>
    <w:p w14:paraId="374D313E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‘n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azwa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nazwa przedmiotu.</w:t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2766D8CA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Kategoria</w:t>
      </w:r>
    </w:p>
    <w:p w14:paraId="2F9778E1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przechowująca kategorie pytań.</w:t>
      </w:r>
    </w:p>
    <w:p w14:paraId="61050BC1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19A0D7E9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id</w:t>
      </w: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kategorii (klucz główny).</w:t>
      </w:r>
    </w:p>
    <w:p w14:paraId="4A87D598" w14:textId="19E65BA9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‘n</w:t>
      </w: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azwa</w:t>
      </w: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nazwa kategorii.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5819FACA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Poziom</w:t>
      </w:r>
    </w:p>
    <w:p w14:paraId="77B6F7AA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zawierająca poziomy trudności pytań.</w:t>
      </w:r>
    </w:p>
    <w:p w14:paraId="41481E42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06BD9A3B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id</w:t>
      </w: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poziomu (klucz główny).</w:t>
      </w:r>
    </w:p>
    <w:p w14:paraId="32D26B27" w14:textId="35573138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FE76A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FE76A6">
        <w:rPr>
          <w:rFonts w:eastAsia="Times New Roman" w:cstheme="minorHAnsi"/>
          <w:b/>
          <w:bCs/>
          <w:sz w:val="24"/>
          <w:szCs w:val="24"/>
          <w:lang w:eastAsia="pl-PL"/>
        </w:rPr>
        <w:t>trudność_nazwa</w:t>
      </w:r>
      <w:proofErr w:type="spellEnd"/>
      <w:r w:rsidRPr="00FE76A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nazwa poziomu trudności.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4D6586F7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Typ_pytania</w:t>
      </w:r>
      <w:proofErr w:type="spellEnd"/>
    </w:p>
    <w:p w14:paraId="4AF79CBA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przechowująca typy pytań.</w:t>
      </w:r>
    </w:p>
    <w:p w14:paraId="18447419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1526A579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FE76A6">
        <w:rPr>
          <w:rFonts w:eastAsia="Times New Roman" w:cstheme="minorHAnsi"/>
          <w:b/>
          <w:bCs/>
          <w:sz w:val="24"/>
          <w:szCs w:val="24"/>
          <w:lang w:eastAsia="pl-PL"/>
        </w:rPr>
        <w:t>‘id’:</w:t>
      </w:r>
      <w:r w:rsidRPr="00D75E21">
        <w:rPr>
          <w:rFonts w:eastAsia="Times New Roman" w:cstheme="minorHAnsi"/>
          <w:sz w:val="24"/>
          <w:szCs w:val="24"/>
          <w:lang w:eastAsia="pl-PL"/>
        </w:rPr>
        <w:t xml:space="preserve"> identyfikator typu pytania (klucz główny).</w:t>
      </w:r>
    </w:p>
    <w:p w14:paraId="06A6C3E4" w14:textId="6D080E7A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FE76A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FE76A6">
        <w:rPr>
          <w:rFonts w:eastAsia="Times New Roman" w:cstheme="minorHAnsi"/>
          <w:b/>
          <w:bCs/>
          <w:sz w:val="24"/>
          <w:szCs w:val="24"/>
          <w:lang w:eastAsia="pl-PL"/>
        </w:rPr>
        <w:t>nazwa_typu</w:t>
      </w:r>
      <w:proofErr w:type="spellEnd"/>
      <w:r w:rsidRPr="00FE76A6">
        <w:rPr>
          <w:rFonts w:eastAsia="Times New Roman" w:cstheme="minorHAnsi"/>
          <w:b/>
          <w:bCs/>
          <w:sz w:val="24"/>
          <w:szCs w:val="24"/>
          <w:lang w:eastAsia="pl-PL"/>
        </w:rPr>
        <w:t>’:</w:t>
      </w:r>
      <w:r w:rsidRPr="00D75E21">
        <w:rPr>
          <w:rFonts w:eastAsia="Times New Roman" w:cstheme="minorHAnsi"/>
          <w:sz w:val="24"/>
          <w:szCs w:val="24"/>
          <w:lang w:eastAsia="pl-PL"/>
        </w:rPr>
        <w:t xml:space="preserve"> nazwa typu pytania.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46B5A665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Pytania</w:t>
      </w:r>
    </w:p>
    <w:p w14:paraId="41BD3CBE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zawierająca informacje o pytaniach.</w:t>
      </w:r>
    </w:p>
    <w:p w14:paraId="13D02CE1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34565DC6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pytania (klucz główny).</w:t>
      </w:r>
    </w:p>
    <w:p w14:paraId="70584AF2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treść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treść pytania.</w:t>
      </w:r>
    </w:p>
    <w:p w14:paraId="064013D6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lastRenderedPageBreak/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przedmiot_id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powiązanego przedmiotu.</w:t>
      </w:r>
    </w:p>
    <w:p w14:paraId="6345BE33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kategoria_id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>
        <w:rPr>
          <w:rFonts w:eastAsia="Times New Roman" w:cstheme="minorHAnsi"/>
          <w:sz w:val="24"/>
          <w:szCs w:val="24"/>
          <w:lang w:eastAsia="pl-PL"/>
        </w:rPr>
        <w:t>:</w:t>
      </w:r>
      <w:r w:rsidRPr="00D75E21">
        <w:rPr>
          <w:rFonts w:eastAsia="Times New Roman" w:cstheme="minorHAnsi"/>
          <w:sz w:val="24"/>
          <w:szCs w:val="24"/>
          <w:lang w:eastAsia="pl-PL"/>
        </w:rPr>
        <w:t xml:space="preserve"> identyfikator powiązanej kategorii.</w:t>
      </w:r>
    </w:p>
    <w:p w14:paraId="059E92FB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poziom_id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poziomu trudności.</w:t>
      </w:r>
    </w:p>
    <w:p w14:paraId="2F79629A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‘z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djęcie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ścieżka do zdjęcia (opcjonalne).</w:t>
      </w:r>
    </w:p>
    <w:p w14:paraId="5EC8895B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autor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autora pytania.</w:t>
      </w:r>
    </w:p>
    <w:p w14:paraId="4E4A58FA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prywatność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określa czy pytanie jest prywatne.</w:t>
      </w:r>
    </w:p>
    <w:p w14:paraId="15443E66" w14:textId="6920560E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typ_pytania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typu pytania.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761A7EC8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Odpowiedzi</w:t>
      </w:r>
    </w:p>
    <w:p w14:paraId="717EB38B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przechowująca odpowiedzi na pytania.</w:t>
      </w:r>
    </w:p>
    <w:p w14:paraId="24BAC320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2BDC5E32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odpowiedzi (klucz główny).</w:t>
      </w:r>
    </w:p>
    <w:p w14:paraId="40166726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id_pytania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pytania, do którego jest odpowiedź.</w:t>
      </w:r>
    </w:p>
    <w:p w14:paraId="3680057B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treść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treść odpowiedzi.</w:t>
      </w:r>
    </w:p>
    <w:p w14:paraId="685F1001" w14:textId="18923B1E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‘p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oprawność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określenie czy odpowiedź jest poprawna.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21F5EBC7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Testy_pytania</w:t>
      </w:r>
      <w:proofErr w:type="spellEnd"/>
    </w:p>
    <w:p w14:paraId="7262FCF8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łącząca testy z pytaniami.</w:t>
      </w:r>
    </w:p>
    <w:p w14:paraId="5A8FA177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5332374F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id_testu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testu.</w:t>
      </w:r>
    </w:p>
    <w:p w14:paraId="4880ACD0" w14:textId="3CF2B42F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id_pytania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pytania.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0B727C9C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Testy_stworzone</w:t>
      </w:r>
      <w:proofErr w:type="spellEnd"/>
    </w:p>
    <w:p w14:paraId="4223265E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przechowująca informacje o utworzonych testach.</w:t>
      </w:r>
    </w:p>
    <w:p w14:paraId="5983B8BE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2D532DA3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testu (klucz główny).</w:t>
      </w:r>
    </w:p>
    <w:p w14:paraId="6B0A8D2B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autor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autora testu.</w:t>
      </w:r>
    </w:p>
    <w:p w14:paraId="0ED6AB5A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przedmiot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powiązanego przedmiotu.</w:t>
      </w:r>
    </w:p>
    <w:p w14:paraId="5C785191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prywatność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określa czy test jest prywatny.</w:t>
      </w:r>
    </w:p>
    <w:p w14:paraId="0EDE1885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tytuł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tytuł testu.</w:t>
      </w:r>
    </w:p>
    <w:p w14:paraId="795F6EEB" w14:textId="46DB3164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data_stworzenia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data utworzenia testu.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5D2F2DF2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Testy_przeprowadzane</w:t>
      </w:r>
      <w:proofErr w:type="spellEnd"/>
    </w:p>
    <w:p w14:paraId="7602916D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przechowująca informacje o przeprowadzanych testach.</w:t>
      </w:r>
    </w:p>
    <w:p w14:paraId="5B91EDBE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085A88A3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przeprowadzanego testu (klucz główny).</w:t>
      </w:r>
    </w:p>
    <w:p w14:paraId="14389D4D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id_testu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testu.</w:t>
      </w:r>
    </w:p>
    <w:p w14:paraId="5AF73C68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‘a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utor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autora testu.</w:t>
      </w:r>
    </w:p>
    <w:p w14:paraId="59D54CC7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od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data rozpoczęcia testu.</w:t>
      </w:r>
    </w:p>
    <w:p w14:paraId="66EF56D1" w14:textId="620295FA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‘d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o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data zakończenia testu.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06E278AE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Przypisania</w:t>
      </w:r>
    </w:p>
    <w:p w14:paraId="393C5C24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przechowująca przypisania testów do osób lub grup.</w:t>
      </w:r>
    </w:p>
    <w:p w14:paraId="5BA79C01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4818C4C7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id_testu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testu.</w:t>
      </w:r>
    </w:p>
    <w:p w14:paraId="7941EE24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id_osoby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osoby.</w:t>
      </w:r>
    </w:p>
    <w:p w14:paraId="7159D1D6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d_grupy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grupy.</w:t>
      </w:r>
    </w:p>
    <w:p w14:paraId="1DD3FB33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lastRenderedPageBreak/>
        <w:t>Odpowiedzi_podane</w:t>
      </w:r>
      <w:proofErr w:type="spellEnd"/>
    </w:p>
    <w:p w14:paraId="6858A220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przechowująca udzielone odpowiedzi przez użytkowników.</w:t>
      </w:r>
    </w:p>
    <w:p w14:paraId="2B509439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4D530614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id_testu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testu.</w:t>
      </w:r>
    </w:p>
    <w:p w14:paraId="051D1006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d_osoby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osoby.</w:t>
      </w:r>
    </w:p>
    <w:p w14:paraId="46FC7917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kod_osoby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kod użytkownika (przy logowaniu).</w:t>
      </w:r>
    </w:p>
    <w:p w14:paraId="5EBE490F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id_odpowiedz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udzielonej odpowiedzi.</w:t>
      </w:r>
    </w:p>
    <w:p w14:paraId="4505BF42" w14:textId="1840910F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id_pytania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pytania.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088715A8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proofErr w:type="spellStart"/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Grupy_przypisania</w:t>
      </w:r>
      <w:proofErr w:type="spellEnd"/>
    </w:p>
    <w:p w14:paraId="415676DE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łącząca przypisania grup z użytkownikami.</w:t>
      </w:r>
    </w:p>
    <w:p w14:paraId="2D1AFC44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7F4C7977" w14:textId="77777777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id_grupy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grupy.</w:t>
      </w:r>
    </w:p>
    <w:p w14:paraId="33DCD659" w14:textId="00099BE2" w:rsidR="00D2324D" w:rsidRPr="00D75E21" w:rsidRDefault="00D2324D" w:rsidP="00D2324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id_osoby</w:t>
      </w:r>
      <w:proofErr w:type="spellEnd"/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osoby.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3A17E195" w14:textId="77777777" w:rsidR="00D2324D" w:rsidRPr="00D75E21" w:rsidRDefault="00D2324D" w:rsidP="00D23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b/>
          <w:bCs/>
          <w:sz w:val="24"/>
          <w:szCs w:val="24"/>
          <w:lang w:eastAsia="pl-PL"/>
        </w:rPr>
        <w:t>Grupy</w:t>
      </w:r>
    </w:p>
    <w:p w14:paraId="4135F562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>Tabela przechowująca informacje o grupach.</w:t>
      </w:r>
    </w:p>
    <w:p w14:paraId="4E138BCA" w14:textId="77777777" w:rsidR="00D2324D" w:rsidRPr="00D75E21" w:rsidRDefault="00D2324D" w:rsidP="00D232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D75E21">
        <w:rPr>
          <w:rFonts w:eastAsia="Times New Roman" w:cstheme="minorHAnsi"/>
          <w:sz w:val="24"/>
          <w:szCs w:val="24"/>
          <w:lang w:eastAsia="pl-PL"/>
        </w:rPr>
        <w:t xml:space="preserve">Pola: </w:t>
      </w:r>
    </w:p>
    <w:p w14:paraId="233437C8" w14:textId="77777777" w:rsidR="00CF5303" w:rsidRDefault="00D2324D" w:rsidP="00CF530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D75E21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2511BB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D75E21">
        <w:rPr>
          <w:rFonts w:eastAsia="Times New Roman" w:cstheme="minorHAnsi"/>
          <w:sz w:val="24"/>
          <w:szCs w:val="24"/>
          <w:lang w:eastAsia="pl-PL"/>
        </w:rPr>
        <w:t>: identyfikator grupy (klucz główny).</w:t>
      </w:r>
    </w:p>
    <w:p w14:paraId="50A41EA1" w14:textId="0BADDFC2" w:rsidR="00D2324D" w:rsidRPr="00CF5303" w:rsidRDefault="00D2324D" w:rsidP="00CF5303">
      <w:pPr>
        <w:numPr>
          <w:ilvl w:val="2"/>
          <w:numId w:val="1"/>
        </w:numPr>
        <w:spacing w:before="100" w:beforeAutospacing="1" w:after="100" w:afterAutospacing="1" w:line="240" w:lineRule="auto"/>
        <w:rPr>
          <w:ins w:id="0" w:author="Mikołaj Janczak" w:date="2024-05-26T21:42:00Z"/>
          <w:rFonts w:eastAsia="Times New Roman" w:cstheme="minorHAnsi"/>
          <w:sz w:val="24"/>
          <w:szCs w:val="24"/>
          <w:lang w:eastAsia="pl-PL"/>
        </w:rPr>
      </w:pPr>
      <w:r w:rsidRPr="00CF5303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‘nazwa’</w:t>
      </w:r>
      <w:r w:rsidRPr="00CF5303">
        <w:rPr>
          <w:rFonts w:eastAsia="Times New Roman" w:cstheme="minorHAnsi"/>
          <w:sz w:val="24"/>
          <w:szCs w:val="24"/>
          <w:lang w:eastAsia="pl-PL"/>
        </w:rPr>
        <w:t>: nazwa grupy.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0F942D8B" w14:textId="00C78FCD" w:rsidR="007025AA" w:rsidRPr="00AF3706" w:rsidRDefault="007025AA" w:rsidP="00702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Kategoria_przedmiot</w:t>
      </w:r>
      <w:proofErr w:type="spellEnd"/>
    </w:p>
    <w:p w14:paraId="0C6C355A" w14:textId="31879524" w:rsidR="007025AA" w:rsidRDefault="007025AA" w:rsidP="007025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025AA">
        <w:rPr>
          <w:rFonts w:eastAsia="Times New Roman" w:cstheme="minorHAnsi"/>
          <w:sz w:val="24"/>
          <w:szCs w:val="24"/>
          <w:lang w:eastAsia="pl-PL"/>
        </w:rPr>
        <w:t>Tabela ta jest tabelą łącznikową, która pozwala na tworzenie relacji wiele-do-wielu pomiędzy kategoriami a przedmiotami.</w:t>
      </w:r>
    </w:p>
    <w:p w14:paraId="4BDE7E89" w14:textId="3E54001C" w:rsidR="007025AA" w:rsidRDefault="007025AA" w:rsidP="007025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Pola:</w:t>
      </w:r>
    </w:p>
    <w:p w14:paraId="69150220" w14:textId="4335988F" w:rsidR="007025AA" w:rsidRDefault="007025AA" w:rsidP="007025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id_kategorii</w:t>
      </w:r>
      <w:proofErr w:type="spellEnd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>
        <w:rPr>
          <w:rFonts w:eastAsia="Times New Roman" w:cstheme="minorHAnsi"/>
          <w:sz w:val="24"/>
          <w:szCs w:val="24"/>
          <w:lang w:eastAsia="pl-PL"/>
        </w:rPr>
        <w:t>:</w:t>
      </w:r>
      <w:r w:rsidRPr="007025AA">
        <w:rPr>
          <w:rFonts w:eastAsia="Times New Roman" w:cstheme="minorHAnsi"/>
          <w:sz w:val="24"/>
          <w:szCs w:val="24"/>
          <w:lang w:eastAsia="pl-PL"/>
        </w:rPr>
        <w:t xml:space="preserve"> identyfikator kategorii, klucz obcy od 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7025AA">
        <w:rPr>
          <w:rFonts w:eastAsia="Times New Roman" w:cstheme="minorHAnsi"/>
          <w:sz w:val="24"/>
          <w:szCs w:val="24"/>
          <w:lang w:eastAsia="pl-PL"/>
        </w:rPr>
        <w:t xml:space="preserve"> w tabeli 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kategoria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7025AA">
        <w:rPr>
          <w:rFonts w:eastAsia="Times New Roman" w:cstheme="minorHAnsi"/>
          <w:sz w:val="24"/>
          <w:szCs w:val="24"/>
          <w:lang w:eastAsia="pl-PL"/>
        </w:rPr>
        <w:t>.</w:t>
      </w:r>
    </w:p>
    <w:p w14:paraId="4BA337FC" w14:textId="407433F3" w:rsidR="007025AA" w:rsidRPr="007025AA" w:rsidRDefault="007025AA" w:rsidP="007025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id_przedmiotu</w:t>
      </w:r>
      <w:proofErr w:type="spellEnd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>
        <w:rPr>
          <w:rFonts w:eastAsia="Times New Roman" w:cstheme="minorHAnsi"/>
          <w:sz w:val="24"/>
          <w:szCs w:val="24"/>
          <w:lang w:eastAsia="pl-PL"/>
        </w:rPr>
        <w:t>:</w:t>
      </w:r>
      <w:r w:rsidRPr="007025AA">
        <w:rPr>
          <w:rFonts w:eastAsia="Times New Roman" w:cstheme="minorHAnsi"/>
          <w:sz w:val="24"/>
          <w:szCs w:val="24"/>
          <w:lang w:eastAsia="pl-PL"/>
        </w:rPr>
        <w:t xml:space="preserve"> identyfikator przedmiotu, klucz obcy od 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7025AA">
        <w:rPr>
          <w:rFonts w:eastAsia="Times New Roman" w:cstheme="minorHAnsi"/>
          <w:sz w:val="24"/>
          <w:szCs w:val="24"/>
          <w:lang w:eastAsia="pl-PL"/>
        </w:rPr>
        <w:t xml:space="preserve"> w tabeli 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przedmioty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="002E7667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br/>
      </w:r>
    </w:p>
    <w:p w14:paraId="6C043538" w14:textId="75384C3C" w:rsidR="007025AA" w:rsidRPr="00AF3706" w:rsidRDefault="007025AA" w:rsidP="00702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 xml:space="preserve"> 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Użytkownicy_loginy</w:t>
      </w:r>
      <w:proofErr w:type="spellEnd"/>
    </w:p>
    <w:p w14:paraId="0E205749" w14:textId="77777777" w:rsidR="00247485" w:rsidRDefault="007025AA" w:rsidP="00247485">
      <w:pPr>
        <w:pStyle w:val="Akapitzlist"/>
        <w:numPr>
          <w:ilvl w:val="1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7025AA">
        <w:rPr>
          <w:rFonts w:eastAsia="Times New Roman" w:cstheme="minorHAnsi"/>
          <w:sz w:val="24"/>
          <w:szCs w:val="24"/>
          <w:lang w:eastAsia="pl-PL"/>
        </w:rPr>
        <w:t>Tabela ta przechowuje loginy użytkowników, zapewniając unikalność każdego loginu.</w:t>
      </w:r>
    </w:p>
    <w:p w14:paraId="10FC8E66" w14:textId="77777777" w:rsidR="00247485" w:rsidRDefault="007025AA" w:rsidP="00247485">
      <w:pPr>
        <w:pStyle w:val="Akapitzlist"/>
        <w:numPr>
          <w:ilvl w:val="1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247485">
        <w:rPr>
          <w:rFonts w:eastAsia="Times New Roman" w:cstheme="minorHAnsi"/>
          <w:sz w:val="24"/>
          <w:szCs w:val="24"/>
          <w:lang w:eastAsia="pl-PL"/>
        </w:rPr>
        <w:t>Pola:</w:t>
      </w:r>
    </w:p>
    <w:p w14:paraId="3A155BC8" w14:textId="77777777" w:rsidR="00247485" w:rsidRDefault="007025AA" w:rsidP="00247485">
      <w:pPr>
        <w:pStyle w:val="Akapitzlist"/>
        <w:numPr>
          <w:ilvl w:val="2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id_uzytkownika</w:t>
      </w:r>
      <w:proofErr w:type="spellEnd"/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247485">
        <w:rPr>
          <w:rFonts w:eastAsia="Times New Roman" w:cstheme="minorHAnsi"/>
          <w:sz w:val="24"/>
          <w:szCs w:val="24"/>
          <w:lang w:eastAsia="pl-PL"/>
        </w:rPr>
        <w:t xml:space="preserve"> - identyfikator użytkownika, klucz obcy od </w:t>
      </w:r>
      <w:r w:rsidRPr="00247485">
        <w:rPr>
          <w:rFonts w:eastAsia="Times New Roman" w:cstheme="minorHAnsi"/>
          <w:sz w:val="24"/>
          <w:szCs w:val="24"/>
          <w:lang w:eastAsia="pl-PL"/>
        </w:rPr>
        <w:t>‘</w:t>
      </w:r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247485">
        <w:rPr>
          <w:rFonts w:eastAsia="Times New Roman" w:cstheme="minorHAnsi"/>
          <w:sz w:val="24"/>
          <w:szCs w:val="24"/>
          <w:lang w:eastAsia="pl-PL"/>
        </w:rPr>
        <w:t xml:space="preserve"> w tabeli </w:t>
      </w:r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uzytkownicy</w:t>
      </w:r>
      <w:proofErr w:type="spellEnd"/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247485">
        <w:rPr>
          <w:rFonts w:eastAsia="Times New Roman" w:cstheme="minorHAnsi"/>
          <w:sz w:val="24"/>
          <w:szCs w:val="24"/>
          <w:lang w:eastAsia="pl-PL"/>
        </w:rPr>
        <w:t>.</w:t>
      </w:r>
    </w:p>
    <w:p w14:paraId="3882E04E" w14:textId="391A1E9E" w:rsidR="007025AA" w:rsidRPr="00247485" w:rsidRDefault="007025AA" w:rsidP="00247485">
      <w:pPr>
        <w:pStyle w:val="Akapitzlist"/>
        <w:numPr>
          <w:ilvl w:val="2"/>
          <w:numId w:val="1"/>
        </w:numPr>
        <w:rPr>
          <w:rFonts w:eastAsia="Times New Roman" w:cstheme="minorHAnsi"/>
          <w:sz w:val="24"/>
          <w:szCs w:val="24"/>
          <w:lang w:eastAsia="pl-PL"/>
        </w:rPr>
      </w:pPr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login</w:t>
      </w:r>
      <w:r w:rsidRPr="00247485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247485">
        <w:rPr>
          <w:rFonts w:eastAsia="Times New Roman" w:cstheme="minorHAnsi"/>
          <w:sz w:val="24"/>
          <w:szCs w:val="24"/>
          <w:lang w:eastAsia="pl-PL"/>
        </w:rPr>
        <w:t xml:space="preserve"> - unikalny login użytkownika.</w:t>
      </w:r>
      <w:r w:rsidR="002E7667" w:rsidRPr="00247485">
        <w:rPr>
          <w:rFonts w:eastAsia="Times New Roman" w:cstheme="minorHAnsi"/>
          <w:sz w:val="24"/>
          <w:szCs w:val="24"/>
          <w:lang w:eastAsia="pl-PL"/>
        </w:rPr>
        <w:br/>
      </w:r>
    </w:p>
    <w:p w14:paraId="1A534A9B" w14:textId="202B106F" w:rsidR="007025AA" w:rsidRPr="00AF3706" w:rsidRDefault="007025AA" w:rsidP="00660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Użytkownicy_hasla</w:t>
      </w:r>
      <w:proofErr w:type="spellEnd"/>
    </w:p>
    <w:p w14:paraId="4DB78822" w14:textId="2B0A478E" w:rsidR="007025AA" w:rsidRDefault="007025AA" w:rsidP="007025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025AA">
        <w:rPr>
          <w:rFonts w:eastAsia="Times New Roman" w:cstheme="minorHAnsi"/>
          <w:sz w:val="24"/>
          <w:szCs w:val="24"/>
          <w:lang w:eastAsia="pl-PL"/>
        </w:rPr>
        <w:t>Tabela ta przechowuje zaszyfrowane hasła użytkowników.</w:t>
      </w:r>
    </w:p>
    <w:p w14:paraId="61AC65DB" w14:textId="20857905" w:rsidR="007025AA" w:rsidRDefault="007025AA" w:rsidP="007025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Pola:</w:t>
      </w:r>
    </w:p>
    <w:p w14:paraId="4C63C66C" w14:textId="1CC1F2FE" w:rsidR="007025AA" w:rsidRDefault="007025AA" w:rsidP="007025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id_uzytkownika</w:t>
      </w:r>
      <w:proofErr w:type="spellEnd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7025AA"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>:</w:t>
      </w:r>
      <w:r w:rsidRPr="007025AA">
        <w:rPr>
          <w:rFonts w:eastAsia="Times New Roman" w:cstheme="minorHAnsi"/>
          <w:sz w:val="24"/>
          <w:szCs w:val="24"/>
          <w:lang w:eastAsia="pl-PL"/>
        </w:rPr>
        <w:t xml:space="preserve"> identyfikator użytkownika, klucz obcy od 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7025AA">
        <w:rPr>
          <w:rFonts w:eastAsia="Times New Roman" w:cstheme="minorHAnsi"/>
          <w:sz w:val="24"/>
          <w:szCs w:val="24"/>
          <w:lang w:eastAsia="pl-PL"/>
        </w:rPr>
        <w:t xml:space="preserve"> w tabeli </w:t>
      </w: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uzytkownicy</w:t>
      </w:r>
      <w:proofErr w:type="spellEnd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7025AA">
        <w:rPr>
          <w:rFonts w:eastAsia="Times New Roman" w:cstheme="minorHAnsi"/>
          <w:sz w:val="24"/>
          <w:szCs w:val="24"/>
          <w:lang w:eastAsia="pl-PL"/>
        </w:rPr>
        <w:t>.</w:t>
      </w:r>
    </w:p>
    <w:p w14:paraId="4F6ABEE9" w14:textId="7ED4B3FB" w:rsidR="002E7667" w:rsidRPr="002E7667" w:rsidRDefault="007025AA" w:rsidP="002E76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haslo</w:t>
      </w:r>
      <w:proofErr w:type="spellEnd"/>
      <w:r w:rsidRPr="007025AA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7025AA">
        <w:rPr>
          <w:rFonts w:eastAsia="Times New Roman" w:cstheme="minorHAnsi"/>
          <w:sz w:val="24"/>
          <w:szCs w:val="24"/>
          <w:lang w:eastAsia="pl-PL"/>
        </w:rPr>
        <w:t xml:space="preserve"> - hasło użytkownika.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</w:p>
    <w:p w14:paraId="4337DB75" w14:textId="77777777" w:rsidR="00D2324D" w:rsidRDefault="00D2324D" w:rsidP="00D2324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pl-PL"/>
        </w:rPr>
      </w:pPr>
      <w:r w:rsidRPr="00106956">
        <w:rPr>
          <w:rFonts w:eastAsia="Times New Roman" w:cstheme="minorHAnsi"/>
          <w:b/>
          <w:bCs/>
          <w:sz w:val="32"/>
          <w:szCs w:val="32"/>
          <w:lang w:eastAsia="pl-PL"/>
        </w:rPr>
        <w:lastRenderedPageBreak/>
        <w:t>Relacje między tabelami:</w:t>
      </w:r>
    </w:p>
    <w:p w14:paraId="50EAF098" w14:textId="77777777" w:rsidR="00D2324D" w:rsidRPr="00106956" w:rsidRDefault="00D2324D" w:rsidP="00D232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>Baza danych składa się z wielu tabel, które są powiązane relacjami klucza obcego. Relacje te umożliwiają skuteczne zarządzanie danymi i zapewniają integralność referencyjną.</w:t>
      </w:r>
    </w:p>
    <w:p w14:paraId="601CCFEF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Relacja pomiędzy ‘Użytkownicy’ a ‘Pytania’</w:t>
      </w:r>
    </w:p>
    <w:p w14:paraId="4C61E00F" w14:textId="77777777" w:rsidR="00D2324D" w:rsidRPr="00106956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>Tabela ‘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Pytania’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zawiera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pole ‘autor’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które jest kluczem obcym od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‘id’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w tabeli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‘Użytkownicy’</w:t>
      </w:r>
      <w:r w:rsidRPr="00106956">
        <w:rPr>
          <w:rFonts w:eastAsia="Times New Roman" w:cstheme="minorHAnsi"/>
          <w:sz w:val="24"/>
          <w:szCs w:val="24"/>
          <w:lang w:eastAsia="pl-PL"/>
        </w:rPr>
        <w:t>. Ta relacja umożliwia śledzenie, kto jest autorem każdego pytania w bazie danych.</w:t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61DD904A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Relacja pomiędzy ‘Pytania’ a ‘Przedmioty’, ‘Kategoria’, ‘Poziom’ oraz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Typ_pytania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</w:p>
    <w:p w14:paraId="0BF555DB" w14:textId="77777777" w:rsidR="00D2324D" w:rsidRPr="00106956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 xml:space="preserve">Tabela ‘Pytania’ zawiera pola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przedmiot_id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kategoria_id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poziom_id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oraz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typ_pytania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które są kluczami obcymi od odpowiednich tabel: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‘Przedmioty’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‘Kategoria’, ‘Poziom’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i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Typ_pytania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>. Te relacje określają, do jakiego przedmiotu, kategorii, poziomu trudności i typu pytania należy każde pytanie.</w:t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5DEB6668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Relacja pomiędzy ‘Odpowiedzi’ a ‘Pytania’</w:t>
      </w:r>
    </w:p>
    <w:p w14:paraId="2AC4984C" w14:textId="77777777" w:rsidR="00D2324D" w:rsidRPr="00106956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 xml:space="preserve">Tabela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‘Odpowiedzi’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zawiera pole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id_pytania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które jest kluczem obcym od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‘id’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w tabeli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‘Pytania’</w:t>
      </w:r>
      <w:r w:rsidRPr="00106956">
        <w:rPr>
          <w:rFonts w:eastAsia="Times New Roman" w:cstheme="minorHAnsi"/>
          <w:sz w:val="24"/>
          <w:szCs w:val="24"/>
          <w:lang w:eastAsia="pl-PL"/>
        </w:rPr>
        <w:t>. Ta relacja identyfikuje pytanie, do którego odnosi się każda odpowiedź.</w:t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53136065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Relacja pomiędzy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Testy_pytania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 a ‘Pytania’</w:t>
      </w:r>
    </w:p>
    <w:p w14:paraId="2965D2CB" w14:textId="77777777" w:rsidR="00D2324D" w:rsidRPr="00106956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 xml:space="preserve">Tabela łącznikowa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Testy_pytania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zawiera pole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id_pytania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które jest kluczem obcym od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‘id’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w tabeli ‘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Pytania’</w:t>
      </w:r>
      <w:r w:rsidRPr="00106956">
        <w:rPr>
          <w:rFonts w:eastAsia="Times New Roman" w:cstheme="minorHAnsi"/>
          <w:sz w:val="24"/>
          <w:szCs w:val="24"/>
          <w:lang w:eastAsia="pl-PL"/>
        </w:rPr>
        <w:t>. Ta relacja określa, jakie pytania są przypisane do danego testu.</w:t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42546FE4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Relacja pomiędzy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Testy_stworzone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 a ‘Przedmioty’ oraz ‘Użytkownicy’</w:t>
      </w:r>
    </w:p>
    <w:p w14:paraId="3C5555DF" w14:textId="77777777" w:rsidR="00D2324D" w:rsidRPr="00106956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>Tabela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Testy_stworzone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zawiera pola ‘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przedmiot’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i ‘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autor</w:t>
      </w:r>
      <w:r w:rsidRPr="00106956">
        <w:rPr>
          <w:rFonts w:eastAsia="Times New Roman" w:cstheme="minorHAnsi"/>
          <w:sz w:val="24"/>
          <w:szCs w:val="24"/>
          <w:lang w:eastAsia="pl-PL"/>
        </w:rPr>
        <w:t>’, które są kluczami obcymi od ‘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w tabelach ‘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Przedmioty’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i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‘Użytkownicy’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odpowiednio. Te relacje wskazują, jaki przedmiot jest przypisany do testu oraz kto jest autorem (twórcą) danego testu.</w:t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30CC0FE6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Relacja pomiędzy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Testy_przeprowadzane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 a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Testy_stworzone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 oraz ‘Użytkownicy’</w:t>
      </w:r>
    </w:p>
    <w:p w14:paraId="1F8AB3C3" w14:textId="77777777" w:rsidR="00D2324D" w:rsidRPr="00106956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 xml:space="preserve">Tabela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Testy_przeprowadzane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zawiera pola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id_testu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i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‘autor’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które są kluczami obcymi od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‘id’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w tabeli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Testy_stworzone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oraz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‘Użytkownicy’</w:t>
      </w:r>
      <w:r w:rsidRPr="00106956">
        <w:rPr>
          <w:rFonts w:eastAsia="Times New Roman" w:cstheme="minorHAnsi"/>
          <w:sz w:val="24"/>
          <w:szCs w:val="24"/>
          <w:lang w:eastAsia="pl-PL"/>
        </w:rPr>
        <w:t>. Te relacje identyfikują, kto przeprowadza (autor) dany test oraz odnoszą się do informacji o konkretnym stworzonym teście.</w:t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271F0513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Relacja pomiędzy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Odpowiedzi_podane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 a ‘Odpowiedzi’, ‘Pytania’ oraz ‘Użytkownicy’</w:t>
      </w:r>
    </w:p>
    <w:p w14:paraId="6C127D72" w14:textId="1738E6C2" w:rsidR="00D2324D" w:rsidRPr="00106956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>Tabela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Odpowiedzi_podane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zawiera pola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id_odpowiedz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>,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id_pytania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oraz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id_osoby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’,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które są kluczami obcymi od odpowiednich tabel: </w:t>
      </w:r>
      <w:r w:rsidRPr="00AF1B1D">
        <w:rPr>
          <w:rFonts w:eastAsia="Times New Roman" w:cstheme="minorHAnsi"/>
          <w:b/>
          <w:bCs/>
          <w:sz w:val="24"/>
          <w:szCs w:val="24"/>
          <w:lang w:eastAsia="pl-PL"/>
        </w:rPr>
        <w:t>‘Odpowiedzi’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AF1B1D">
        <w:rPr>
          <w:rFonts w:eastAsia="Times New Roman" w:cstheme="minorHAnsi"/>
          <w:b/>
          <w:bCs/>
          <w:sz w:val="24"/>
          <w:szCs w:val="24"/>
          <w:lang w:eastAsia="pl-PL"/>
        </w:rPr>
        <w:t>‘Pytania’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i </w:t>
      </w:r>
      <w:r w:rsidRPr="00AF1B1D">
        <w:rPr>
          <w:rFonts w:eastAsia="Times New Roman" w:cstheme="minorHAnsi"/>
          <w:b/>
          <w:bCs/>
          <w:sz w:val="24"/>
          <w:szCs w:val="24"/>
          <w:lang w:eastAsia="pl-PL"/>
        </w:rPr>
        <w:t>‘Użytkownicy’</w:t>
      </w:r>
      <w:r w:rsidRPr="00106956">
        <w:rPr>
          <w:rFonts w:eastAsia="Times New Roman" w:cstheme="minorHAnsi"/>
          <w:sz w:val="24"/>
          <w:szCs w:val="24"/>
          <w:lang w:eastAsia="pl-PL"/>
        </w:rPr>
        <w:t>. Te relacje łączą udzieloną odpowiedź z pytaniem, osobą udzielającą odpowiedzi oraz zapisują informacje o konkretnej odpowiedzi udzielonej przez użytkownika.</w:t>
      </w:r>
      <w:r w:rsidR="002E7667">
        <w:rPr>
          <w:rFonts w:eastAsia="Times New Roman" w:cstheme="minorHAnsi"/>
          <w:sz w:val="24"/>
          <w:szCs w:val="24"/>
          <w:lang w:eastAsia="pl-PL"/>
        </w:rPr>
        <w:br/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1C636C90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lastRenderedPageBreak/>
        <w:t>Relacja pomiędzy ‘Przypisania’ a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Testy_stworzone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’, ‘Użytkownicy’ oraz ‘Grupy’</w:t>
      </w:r>
    </w:p>
    <w:p w14:paraId="2D488464" w14:textId="77777777" w:rsidR="00D2324D" w:rsidRPr="00106956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>Tabela ‘Przypisania’ zawiera pola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id_testu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id_osoby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i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id_grupy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które są kluczami obcymi od odpowiednich tabel: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Testy_stworzone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>, ‘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Użytkownicy’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i ‘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Grupy’</w:t>
      </w:r>
      <w:r w:rsidRPr="00106956">
        <w:rPr>
          <w:rFonts w:eastAsia="Times New Roman" w:cstheme="minorHAnsi"/>
          <w:sz w:val="24"/>
          <w:szCs w:val="24"/>
          <w:lang w:eastAsia="pl-PL"/>
        </w:rPr>
        <w:t>. Te relacje określają, którzy użytkownicy lub grupy są przypisani do konkretnego testu.</w:t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520BAD05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Relacja pomiędzy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Grupy_przypisania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 a ‘Grupy’ oraz ‘Użytkownicy’</w:t>
      </w:r>
    </w:p>
    <w:p w14:paraId="24F9779A" w14:textId="77777777" w:rsidR="00D2324D" w:rsidRPr="00106956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>Tabela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Grupy_przypisania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zawiera pola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id_grupy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i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id_osoby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które są kluczami obcymi od ‘id’ w tabelach </w:t>
      </w:r>
      <w:r w:rsidRPr="00247485">
        <w:rPr>
          <w:rFonts w:eastAsia="Times New Roman" w:cstheme="minorHAnsi"/>
          <w:b/>
          <w:bCs/>
          <w:sz w:val="24"/>
          <w:szCs w:val="24"/>
          <w:lang w:eastAsia="pl-PL"/>
        </w:rPr>
        <w:t>‘Grupy’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i </w:t>
      </w:r>
      <w:r w:rsidRPr="00247485">
        <w:rPr>
          <w:rFonts w:eastAsia="Times New Roman" w:cstheme="minorHAnsi"/>
          <w:b/>
          <w:bCs/>
          <w:sz w:val="24"/>
          <w:szCs w:val="24"/>
          <w:lang w:eastAsia="pl-PL"/>
        </w:rPr>
        <w:t>‘Użytkownicy’</w:t>
      </w:r>
      <w:r w:rsidRPr="00106956">
        <w:rPr>
          <w:rFonts w:eastAsia="Times New Roman" w:cstheme="minorHAnsi"/>
          <w:sz w:val="24"/>
          <w:szCs w:val="24"/>
          <w:lang w:eastAsia="pl-PL"/>
        </w:rPr>
        <w:t>. Ta relacja wskazuje, jakie osoby są przypisane do konkretnych grup użytkowników.</w:t>
      </w:r>
      <w:r>
        <w:rPr>
          <w:rFonts w:eastAsia="Times New Roman" w:cstheme="minorHAnsi"/>
          <w:sz w:val="24"/>
          <w:szCs w:val="24"/>
          <w:lang w:eastAsia="pl-PL"/>
        </w:rPr>
        <w:br/>
      </w:r>
    </w:p>
    <w:p w14:paraId="116E202C" w14:textId="77777777" w:rsidR="00D2324D" w:rsidRPr="00106956" w:rsidRDefault="00D2324D" w:rsidP="00D23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Relacja pomiędzy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Odpowiedzi_podane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 a ‘</w:t>
      </w:r>
      <w:proofErr w:type="spellStart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Testy_przeprowadzane</w:t>
      </w:r>
      <w:proofErr w:type="spellEnd"/>
      <w:r w:rsidRPr="0010695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</w:p>
    <w:p w14:paraId="48D4E790" w14:textId="642A70D8" w:rsidR="00D2324D" w:rsidRDefault="00D2324D" w:rsidP="00D23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6956">
        <w:rPr>
          <w:rFonts w:eastAsia="Times New Roman" w:cstheme="minorHAnsi"/>
          <w:sz w:val="24"/>
          <w:szCs w:val="24"/>
          <w:lang w:eastAsia="pl-PL"/>
        </w:rPr>
        <w:t>Tabela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Odpowiedzi_podane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zawiera pole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id_testu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, które jest kluczem obcym od </w:t>
      </w:r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‘id’</w:t>
      </w:r>
      <w:r w:rsidRPr="00106956">
        <w:rPr>
          <w:rFonts w:eastAsia="Times New Roman" w:cstheme="minorHAnsi"/>
          <w:sz w:val="24"/>
          <w:szCs w:val="24"/>
          <w:lang w:eastAsia="pl-PL"/>
        </w:rPr>
        <w:t xml:space="preserve"> w tabeli ‘</w:t>
      </w:r>
      <w:proofErr w:type="spellStart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Testy_przeprowadzane</w:t>
      </w:r>
      <w:proofErr w:type="spellEnd"/>
      <w:r w:rsidRPr="00106956">
        <w:rPr>
          <w:rFonts w:eastAsia="Times New Roman" w:cstheme="minorHAnsi"/>
          <w:b/>
          <w:bCs/>
          <w:i/>
          <w:iCs/>
          <w:sz w:val="24"/>
          <w:szCs w:val="24"/>
          <w:lang w:eastAsia="pl-PL"/>
        </w:rPr>
        <w:t>’</w:t>
      </w:r>
      <w:r w:rsidRPr="00106956">
        <w:rPr>
          <w:rFonts w:eastAsia="Times New Roman" w:cstheme="minorHAnsi"/>
          <w:sz w:val="24"/>
          <w:szCs w:val="24"/>
          <w:lang w:eastAsia="pl-PL"/>
        </w:rPr>
        <w:t>. Ta relacja identyfikuje, do którego przeprowadzanego testu odnoszą się udzielone odpowiedzi.</w:t>
      </w:r>
      <w:r w:rsidR="00247485">
        <w:rPr>
          <w:rFonts w:eastAsia="Times New Roman" w:cstheme="minorHAnsi"/>
          <w:sz w:val="24"/>
          <w:szCs w:val="24"/>
          <w:lang w:eastAsia="pl-PL"/>
        </w:rPr>
        <w:br/>
      </w:r>
    </w:p>
    <w:p w14:paraId="4513C800" w14:textId="5756C315" w:rsidR="00AF3706" w:rsidRDefault="00AF3706" w:rsidP="00AF3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Relacja pomiędzy 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kategoria_przedmiot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a 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Kategoria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oraz 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Przedmioty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</w:p>
    <w:p w14:paraId="6E0109B6" w14:textId="38979008" w:rsidR="00AF3706" w:rsidRDefault="00AF3706" w:rsidP="00AF37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AF3706">
        <w:rPr>
          <w:rFonts w:eastAsia="Times New Roman" w:cstheme="minorHAnsi"/>
          <w:sz w:val="24"/>
          <w:szCs w:val="24"/>
          <w:lang w:eastAsia="pl-PL"/>
        </w:rPr>
        <w:t xml:space="preserve">Tabela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kategoria_przedmiot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 xml:space="preserve"> zawiera pola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id_kategorii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 xml:space="preserve"> i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id_przedmiotu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 xml:space="preserve">, które są kluczami obcymi od odpowiednich tabel: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Kategoria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 xml:space="preserve"> i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Przedmioty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>. Te relacje umożliwiają tworzenie powiązań wiele-do-</w:t>
      </w:r>
      <w:r>
        <w:rPr>
          <w:rFonts w:eastAsia="Times New Roman" w:cstheme="minorHAnsi"/>
          <w:sz w:val="24"/>
          <w:szCs w:val="24"/>
          <w:lang w:eastAsia="pl-PL"/>
        </w:rPr>
        <w:t>jednego</w:t>
      </w:r>
      <w:r w:rsidRPr="00AF3706">
        <w:rPr>
          <w:rFonts w:eastAsia="Times New Roman" w:cstheme="minorHAnsi"/>
          <w:sz w:val="24"/>
          <w:szCs w:val="24"/>
          <w:lang w:eastAsia="pl-PL"/>
        </w:rPr>
        <w:t xml:space="preserve"> pomiędzy kategoriami a przedmiotami, co pozwala przypisywać wiele kategorii do jednego przedmiotu.</w:t>
      </w:r>
      <w:r w:rsidR="00660F33">
        <w:rPr>
          <w:rFonts w:eastAsia="Times New Roman" w:cstheme="minorHAnsi"/>
          <w:sz w:val="24"/>
          <w:szCs w:val="24"/>
          <w:lang w:eastAsia="pl-PL"/>
        </w:rPr>
        <w:br/>
      </w:r>
    </w:p>
    <w:p w14:paraId="2BE7AEFE" w14:textId="6E3945E0" w:rsidR="00AF3706" w:rsidRDefault="00AF3706" w:rsidP="00AF3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Relacja pomiędzy 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uzytkownicy_hasla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a 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Uzytkownicy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</w:p>
    <w:p w14:paraId="56B4F57F" w14:textId="6A2F6DE3" w:rsidR="00660F33" w:rsidRPr="00660F33" w:rsidRDefault="00AF3706" w:rsidP="00660F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AF3706">
        <w:rPr>
          <w:rFonts w:eastAsia="Times New Roman" w:cstheme="minorHAnsi"/>
          <w:sz w:val="24"/>
          <w:szCs w:val="24"/>
          <w:lang w:eastAsia="pl-PL"/>
        </w:rPr>
        <w:t xml:space="preserve">Tabela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uzytkownicy_hasla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 xml:space="preserve"> zawiera pole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id_uzytkownika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 xml:space="preserve">, które jest kluczem obcym od id w tabeli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Uzytkownicy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>. Ta relacja umożliwia przechowywanie haseł użytkowników.</w:t>
      </w:r>
      <w:r w:rsidR="00660F33">
        <w:rPr>
          <w:rFonts w:eastAsia="Times New Roman" w:cstheme="minorHAnsi"/>
          <w:sz w:val="24"/>
          <w:szCs w:val="24"/>
          <w:lang w:eastAsia="pl-PL"/>
        </w:rPr>
        <w:br/>
      </w:r>
    </w:p>
    <w:p w14:paraId="0131AE8D" w14:textId="55C8A9AA" w:rsidR="00AF3706" w:rsidRPr="00AF3706" w:rsidRDefault="00AF3706" w:rsidP="00AF3706">
      <w:pPr>
        <w:pStyle w:val="Akapitzlist"/>
        <w:numPr>
          <w:ilvl w:val="0"/>
          <w:numId w:val="2"/>
        </w:numPr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Relacja pomiędzy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uzytkownicy_loginy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a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Uzytkownicy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</w:p>
    <w:p w14:paraId="54D9C3C6" w14:textId="77777777" w:rsidR="00247485" w:rsidRDefault="00AF3706" w:rsidP="00AF37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AF3706">
        <w:rPr>
          <w:rFonts w:eastAsia="Times New Roman" w:cstheme="minorHAnsi"/>
          <w:sz w:val="24"/>
          <w:szCs w:val="24"/>
          <w:lang w:eastAsia="pl-PL"/>
        </w:rPr>
        <w:t xml:space="preserve">Tabela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‘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uzytkownicy_loginy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 xml:space="preserve"> zawiera pole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proofErr w:type="spellStart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id_uzytkownika</w:t>
      </w:r>
      <w:proofErr w:type="spellEnd"/>
      <w:r w:rsidRPr="00AF3706">
        <w:rPr>
          <w:rFonts w:eastAsia="Times New Roman" w:cstheme="minorHAnsi"/>
          <w:b/>
          <w:bCs/>
          <w:sz w:val="24"/>
          <w:szCs w:val="24"/>
          <w:lang w:eastAsia="pl-PL"/>
        </w:rPr>
        <w:t>’</w:t>
      </w:r>
      <w:r w:rsidRPr="00AF3706">
        <w:rPr>
          <w:rFonts w:eastAsia="Times New Roman" w:cstheme="minorHAnsi"/>
          <w:sz w:val="24"/>
          <w:szCs w:val="24"/>
          <w:lang w:eastAsia="pl-PL"/>
        </w:rPr>
        <w:t xml:space="preserve">, które jest kluczem obcym od id w tabeli </w:t>
      </w:r>
      <w:proofErr w:type="spellStart"/>
      <w:r w:rsidRPr="00AF3706">
        <w:rPr>
          <w:rFonts w:eastAsia="Times New Roman" w:cstheme="minorHAnsi"/>
          <w:sz w:val="24"/>
          <w:szCs w:val="24"/>
          <w:lang w:eastAsia="pl-PL"/>
        </w:rPr>
        <w:t>Uzytkownicy</w:t>
      </w:r>
      <w:proofErr w:type="spellEnd"/>
      <w:r w:rsidRPr="00AF3706">
        <w:rPr>
          <w:rFonts w:eastAsia="Times New Roman" w:cstheme="minorHAnsi"/>
          <w:sz w:val="24"/>
          <w:szCs w:val="24"/>
          <w:lang w:eastAsia="pl-PL"/>
        </w:rPr>
        <w:t>. Ta relacja umożliwia przechowywanie unikalnych loginów użytkowników, zapewniając, że każdy login jest unikalny w systemie.</w:t>
      </w:r>
    </w:p>
    <w:p w14:paraId="264B9FF8" w14:textId="650E669C" w:rsidR="00247485" w:rsidRDefault="00247485">
      <w:pPr>
        <w:pStyle w:val="Legenda"/>
      </w:pPr>
      <w:ins w:id="1" w:author="Mikołaj Janczak" w:date="2024-05-26T22:07:00Z">
        <w:r>
          <w:rPr>
            <w:noProof/>
          </w:rPr>
          <w:drawing>
            <wp:inline distT="0" distB="0" distL="0" distR="0" wp14:anchorId="56AEF35B" wp14:editId="5A982406">
              <wp:extent cx="6316980" cy="2001909"/>
              <wp:effectExtent l="0" t="0" r="7620" b="0"/>
              <wp:docPr id="1200334399" name="Obraz 1" descr="Obraz zawierający zrzut ekranu, diagram&#10;&#10;Opis wygenerowany automatyczn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0334399" name="Obraz 1" descr="Obraz zawierający zrzut ekranu, diagram&#10;&#10;Opis wygenerowany automatycznie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44416" cy="20106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eastAsia="Times New Roman" w:cstheme="minorHAnsi"/>
          <w:sz w:val="24"/>
          <w:szCs w:val="24"/>
          <w:lang w:eastAsia="pl-PL"/>
        </w:rPr>
        <w:br/>
      </w:r>
      <w:r>
        <w:t>Schemat relacji bazy danych</w:t>
      </w:r>
      <w:r>
        <w:br/>
      </w:r>
      <w:r>
        <w:br/>
        <w:t xml:space="preserve">link: </w:t>
      </w:r>
      <w:r w:rsidRPr="00FE76A6">
        <w:t>https://dbdiagram.io/d/661bc18a03593b6b61f0e0f1</w:t>
      </w:r>
    </w:p>
    <w:sectPr w:rsidR="00247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CE8"/>
    <w:multiLevelType w:val="multilevel"/>
    <w:tmpl w:val="2B16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870A4"/>
    <w:multiLevelType w:val="multilevel"/>
    <w:tmpl w:val="31C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535066">
    <w:abstractNumId w:val="0"/>
  </w:num>
  <w:num w:numId="2" w16cid:durableId="187835292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kołaj Janczak">
    <w15:presenceInfo w15:providerId="AD" w15:userId="S::UL0277264@edu.uni.lodz.pl::683dc92f-70b6-40d0-873c-f8dc7a029c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D"/>
    <w:rsid w:val="001A6634"/>
    <w:rsid w:val="00247485"/>
    <w:rsid w:val="002E74B0"/>
    <w:rsid w:val="002E7667"/>
    <w:rsid w:val="004134E8"/>
    <w:rsid w:val="00645FCB"/>
    <w:rsid w:val="00660F33"/>
    <w:rsid w:val="007025AA"/>
    <w:rsid w:val="00947D30"/>
    <w:rsid w:val="00AE3C85"/>
    <w:rsid w:val="00AF1B1D"/>
    <w:rsid w:val="00AF3706"/>
    <w:rsid w:val="00CF5303"/>
    <w:rsid w:val="00D2324D"/>
    <w:rsid w:val="00E4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6890"/>
  <w15:chartTrackingRefBased/>
  <w15:docId w15:val="{2E08F6FB-1D09-4CC9-A7C5-409E19B9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324D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23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3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3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3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3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3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3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3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3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3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3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3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324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324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324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324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324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324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3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3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3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3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3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324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324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324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3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324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324D"/>
    <w:rPr>
      <w:b/>
      <w:bCs/>
      <w:smallCaps/>
      <w:color w:val="2F5496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D232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prawka">
    <w:name w:val="Revision"/>
    <w:hidden/>
    <w:uiPriority w:val="99"/>
    <w:semiHidden/>
    <w:rsid w:val="007025A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78C4E-99DD-4382-8BB4-4DE9E006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1182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Witkowski 2</dc:creator>
  <cp:keywords/>
  <dc:description/>
  <cp:lastModifiedBy>Mikołaj Janczak</cp:lastModifiedBy>
  <cp:revision>8</cp:revision>
  <dcterms:created xsi:type="dcterms:W3CDTF">2024-05-26T17:28:00Z</dcterms:created>
  <dcterms:modified xsi:type="dcterms:W3CDTF">2024-05-26T20:13:00Z</dcterms:modified>
</cp:coreProperties>
</file>